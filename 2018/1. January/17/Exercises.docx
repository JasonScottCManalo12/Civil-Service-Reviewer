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rStyle w:val="Strong"/>
          <w:color w:val="0D0D0D" w:themeColor="text1" w:themeTint="F2"/>
        </w:rPr>
        <w:t>Exercises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 xml:space="preserve">1.)   A car travels and average speed of 75 </w:t>
      </w:r>
      <w:proofErr w:type="spellStart"/>
      <w:r w:rsidRPr="008A088B">
        <w:rPr>
          <w:color w:val="0D0D0D" w:themeColor="text1" w:themeTint="F2"/>
        </w:rPr>
        <w:t>kph</w:t>
      </w:r>
      <w:proofErr w:type="spellEnd"/>
      <w:r w:rsidRPr="008A088B">
        <w:rPr>
          <w:color w:val="0D0D0D" w:themeColor="text1" w:themeTint="F2"/>
        </w:rPr>
        <w:t>. If it traveled for 3.5 hours, what is the total distance traveled?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 xml:space="preserve">d = </w:t>
      </w:r>
      <w:proofErr w:type="spellStart"/>
      <w:r w:rsidRPr="008A088B">
        <w:rPr>
          <w:color w:val="0D0D0D" w:themeColor="text1" w:themeTint="F2"/>
        </w:rPr>
        <w:t>rt</w:t>
      </w:r>
      <w:proofErr w:type="spellEnd"/>
      <w:r w:rsidRPr="008A088B">
        <w:rPr>
          <w:color w:val="0D0D0D" w:themeColor="text1" w:themeTint="F2"/>
        </w:rPr>
        <w:br/>
        <w:t xml:space="preserve">d = (75 </w:t>
      </w:r>
      <w:proofErr w:type="spellStart"/>
      <w:r w:rsidRPr="008A088B">
        <w:rPr>
          <w:color w:val="0D0D0D" w:themeColor="text1" w:themeTint="F2"/>
        </w:rPr>
        <w:t>kph</w:t>
      </w:r>
      <w:proofErr w:type="spellEnd"/>
      <w:proofErr w:type="gramStart"/>
      <w:r w:rsidRPr="008A088B">
        <w:rPr>
          <w:color w:val="0D0D0D" w:themeColor="text1" w:themeTint="F2"/>
        </w:rPr>
        <w:t>)(</w:t>
      </w:r>
      <w:proofErr w:type="gramEnd"/>
      <w:r w:rsidRPr="008A088B">
        <w:rPr>
          <w:color w:val="0D0D0D" w:themeColor="text1" w:themeTint="F2"/>
        </w:rPr>
        <w:t>3.5 hrs) =</w:t>
      </w:r>
      <w:r w:rsidRPr="008A088B">
        <w:rPr>
          <w:color w:val="0D0D0D" w:themeColor="text1" w:themeTint="F2"/>
        </w:rPr>
        <w:br/>
        <w:t>d = 262.5 km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>2.) A bus traveled 4 hours from City A to City B which is 450 kilometers apart. What is its average speed?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 xml:space="preserve">d = </w:t>
      </w:r>
      <w:proofErr w:type="spellStart"/>
      <w:r w:rsidRPr="008A088B">
        <w:rPr>
          <w:color w:val="0D0D0D" w:themeColor="text1" w:themeTint="F2"/>
        </w:rPr>
        <w:t>rt</w:t>
      </w:r>
      <w:proofErr w:type="spellEnd"/>
      <w:r w:rsidRPr="008A088B">
        <w:rPr>
          <w:color w:val="0D0D0D" w:themeColor="text1" w:themeTint="F2"/>
        </w:rPr>
        <w:br/>
        <w:t>450 km = (4 hrs</w:t>
      </w:r>
      <w:proofErr w:type="gramStart"/>
      <w:r w:rsidRPr="008A088B">
        <w:rPr>
          <w:color w:val="0D0D0D" w:themeColor="text1" w:themeTint="F2"/>
        </w:rPr>
        <w:t>)(</w:t>
      </w:r>
      <w:proofErr w:type="gramEnd"/>
      <w:r w:rsidRPr="008A088B">
        <w:rPr>
          <w:color w:val="0D0D0D" w:themeColor="text1" w:themeTint="F2"/>
        </w:rPr>
        <w:t>r)</w:t>
      </w:r>
      <w:r w:rsidRPr="008A088B">
        <w:rPr>
          <w:color w:val="0D0D0D" w:themeColor="text1" w:themeTint="F2"/>
        </w:rPr>
        <w:br/>
        <w:t xml:space="preserve">r = (450 </w:t>
      </w:r>
      <w:proofErr w:type="spellStart"/>
      <w:r w:rsidRPr="008A088B">
        <w:rPr>
          <w:color w:val="0D0D0D" w:themeColor="text1" w:themeTint="F2"/>
        </w:rPr>
        <w:t>kph</w:t>
      </w:r>
      <w:proofErr w:type="spellEnd"/>
      <w:r w:rsidRPr="008A088B">
        <w:rPr>
          <w:color w:val="0D0D0D" w:themeColor="text1" w:themeTint="F2"/>
        </w:rPr>
        <w:t>)/(4 hrs)</w:t>
      </w:r>
      <w:r w:rsidRPr="008A088B">
        <w:rPr>
          <w:color w:val="0D0D0D" w:themeColor="text1" w:themeTint="F2"/>
        </w:rPr>
        <w:br/>
        <w:t>r = 112.5 km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rStyle w:val="Strong"/>
          <w:color w:val="0D0D0D" w:themeColor="text1" w:themeTint="F2"/>
        </w:rPr>
        <w:t>Problem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 xml:space="preserve">1.) Two cars left City A at 8:00 am going to City B using the same route. Car 1 traveled at the average speed of 60 </w:t>
      </w:r>
      <w:proofErr w:type="spellStart"/>
      <w:r w:rsidRPr="008A088B">
        <w:rPr>
          <w:color w:val="0D0D0D" w:themeColor="text1" w:themeTint="F2"/>
        </w:rPr>
        <w:t>kph</w:t>
      </w:r>
      <w:proofErr w:type="spellEnd"/>
      <w:r w:rsidRPr="008A088B">
        <w:rPr>
          <w:color w:val="0D0D0D" w:themeColor="text1" w:themeTint="F2"/>
        </w:rPr>
        <w:t xml:space="preserve"> while Car 2 traveled at an average speed of 50kph. At what time were the two cars 25 kilometers apart?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>Let x = time traveled by the two cars</w:t>
      </w:r>
      <w:r w:rsidRPr="008A088B">
        <w:rPr>
          <w:color w:val="0D0D0D" w:themeColor="text1" w:themeTint="F2"/>
        </w:rPr>
        <w:br/>
        <w:t>60x – 50x = 25</w:t>
      </w:r>
      <w:r w:rsidRPr="008A088B">
        <w:rPr>
          <w:color w:val="0D0D0D" w:themeColor="text1" w:themeTint="F2"/>
        </w:rPr>
        <w:br/>
        <w:t>10x = 25</w:t>
      </w:r>
      <w:r w:rsidRPr="008A088B">
        <w:rPr>
          <w:color w:val="0D0D0D" w:themeColor="text1" w:themeTint="F2"/>
        </w:rPr>
        <w:br/>
        <w:t>x = 25/10</w:t>
      </w:r>
      <w:r w:rsidRPr="008A088B">
        <w:rPr>
          <w:color w:val="0D0D0D" w:themeColor="text1" w:themeTint="F2"/>
        </w:rPr>
        <w:br/>
        <w:t>x = 2.5 hours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 xml:space="preserve">2.5 hours = 2hours and 30 </w:t>
      </w:r>
      <w:proofErr w:type="spellStart"/>
      <w:r w:rsidRPr="008A088B">
        <w:rPr>
          <w:color w:val="0D0D0D" w:themeColor="text1" w:themeTint="F2"/>
        </w:rPr>
        <w:t>mins</w:t>
      </w:r>
      <w:proofErr w:type="spellEnd"/>
      <w:r w:rsidRPr="008A088B">
        <w:rPr>
          <w:color w:val="0D0D0D" w:themeColor="text1" w:themeTint="F2"/>
        </w:rPr>
        <w:br/>
        <w:t xml:space="preserve">2 hours and 30 minutes after 8:00 am </w:t>
      </w:r>
      <w:proofErr w:type="gramStart"/>
      <w:r w:rsidRPr="008A088B">
        <w:rPr>
          <w:color w:val="0D0D0D" w:themeColor="text1" w:themeTint="F2"/>
        </w:rPr>
        <w:t>is</w:t>
      </w:r>
      <w:proofErr w:type="gramEnd"/>
      <w:r w:rsidRPr="008A088B">
        <w:rPr>
          <w:color w:val="0D0D0D" w:themeColor="text1" w:themeTint="F2"/>
        </w:rPr>
        <w:t xml:space="preserve"> 10:30 am.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>Answer: 10:30 AM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 xml:space="preserve">2.) The road distance from </w:t>
      </w:r>
      <w:proofErr w:type="spellStart"/>
      <w:r w:rsidRPr="008A088B">
        <w:rPr>
          <w:color w:val="0D0D0D" w:themeColor="text1" w:themeTint="F2"/>
        </w:rPr>
        <w:t>Sapiro</w:t>
      </w:r>
      <w:proofErr w:type="spellEnd"/>
      <w:r w:rsidRPr="008A088B">
        <w:rPr>
          <w:color w:val="0D0D0D" w:themeColor="text1" w:themeTint="F2"/>
        </w:rPr>
        <w:t xml:space="preserve"> City to </w:t>
      </w:r>
      <w:proofErr w:type="spellStart"/>
      <w:r w:rsidRPr="008A088B">
        <w:rPr>
          <w:color w:val="0D0D0D" w:themeColor="text1" w:themeTint="F2"/>
        </w:rPr>
        <w:t>Lireo</w:t>
      </w:r>
      <w:proofErr w:type="spellEnd"/>
      <w:r w:rsidRPr="008A088B">
        <w:rPr>
          <w:color w:val="0D0D0D" w:themeColor="text1" w:themeTint="F2"/>
        </w:rPr>
        <w:t xml:space="preserve"> City is 195 km. Car 1 left </w:t>
      </w:r>
      <w:proofErr w:type="spellStart"/>
      <w:r w:rsidRPr="008A088B">
        <w:rPr>
          <w:color w:val="0D0D0D" w:themeColor="text1" w:themeTint="F2"/>
        </w:rPr>
        <w:t>Sapiro</w:t>
      </w:r>
      <w:proofErr w:type="spellEnd"/>
      <w:r w:rsidRPr="008A088B">
        <w:rPr>
          <w:color w:val="0D0D0D" w:themeColor="text1" w:themeTint="F2"/>
        </w:rPr>
        <w:t xml:space="preserve"> City going to </w:t>
      </w:r>
      <w:proofErr w:type="spellStart"/>
      <w:r w:rsidRPr="008A088B">
        <w:rPr>
          <w:color w:val="0D0D0D" w:themeColor="text1" w:themeTint="F2"/>
        </w:rPr>
        <w:t>Lireo</w:t>
      </w:r>
      <w:proofErr w:type="spellEnd"/>
      <w:r w:rsidRPr="008A088B">
        <w:rPr>
          <w:color w:val="0D0D0D" w:themeColor="text1" w:themeTint="F2"/>
        </w:rPr>
        <w:t xml:space="preserve"> City at an average speed of 70kph. Car 2 left City </w:t>
      </w:r>
      <w:proofErr w:type="spellStart"/>
      <w:r w:rsidRPr="008A088B">
        <w:rPr>
          <w:color w:val="0D0D0D" w:themeColor="text1" w:themeTint="F2"/>
        </w:rPr>
        <w:t>Lireo</w:t>
      </w:r>
      <w:proofErr w:type="spellEnd"/>
      <w:r w:rsidRPr="008A088B">
        <w:rPr>
          <w:color w:val="0D0D0D" w:themeColor="text1" w:themeTint="F2"/>
        </w:rPr>
        <w:t xml:space="preserve"> City going to </w:t>
      </w:r>
      <w:proofErr w:type="spellStart"/>
      <w:r w:rsidRPr="008A088B">
        <w:rPr>
          <w:color w:val="0D0D0D" w:themeColor="text1" w:themeTint="F2"/>
        </w:rPr>
        <w:t>Sapiro</w:t>
      </w:r>
      <w:proofErr w:type="spellEnd"/>
      <w:r w:rsidRPr="008A088B">
        <w:rPr>
          <w:color w:val="0D0D0D" w:themeColor="text1" w:themeTint="F2"/>
        </w:rPr>
        <w:t xml:space="preserve"> City at an average speed of 60 </w:t>
      </w:r>
      <w:proofErr w:type="spellStart"/>
      <w:r w:rsidRPr="008A088B">
        <w:rPr>
          <w:color w:val="0D0D0D" w:themeColor="text1" w:themeTint="F2"/>
        </w:rPr>
        <w:t>kph</w:t>
      </w:r>
      <w:proofErr w:type="spellEnd"/>
      <w:r w:rsidRPr="008A088B">
        <w:rPr>
          <w:color w:val="0D0D0D" w:themeColor="text1" w:themeTint="F2"/>
        </w:rPr>
        <w:t>. If both cars left the two cities at the same time and use the same road, after how many hours will the two cars meet?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>Car 1</w:t>
      </w:r>
      <w:r w:rsidRPr="008A088B">
        <w:rPr>
          <w:color w:val="0D0D0D" w:themeColor="text1" w:themeTint="F2"/>
        </w:rPr>
        <w:br/>
        <w:t>Rate = 70kph</w:t>
      </w:r>
      <w:r w:rsidRPr="008A088B">
        <w:rPr>
          <w:color w:val="0D0D0D" w:themeColor="text1" w:themeTint="F2"/>
        </w:rPr>
        <w:br/>
        <w:t>Time = x</w:t>
      </w:r>
      <w:r w:rsidRPr="008A088B">
        <w:rPr>
          <w:color w:val="0D0D0D" w:themeColor="text1" w:themeTint="F2"/>
        </w:rPr>
        <w:br/>
        <w:t>Distance = 70x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>Car 2</w:t>
      </w:r>
      <w:r w:rsidRPr="008A088B">
        <w:rPr>
          <w:color w:val="0D0D0D" w:themeColor="text1" w:themeTint="F2"/>
        </w:rPr>
        <w:br/>
        <w:t>Rate = 60kph</w:t>
      </w:r>
      <w:r w:rsidRPr="008A088B">
        <w:rPr>
          <w:color w:val="0D0D0D" w:themeColor="text1" w:themeTint="F2"/>
        </w:rPr>
        <w:br/>
      </w:r>
      <w:r w:rsidRPr="008A088B">
        <w:rPr>
          <w:color w:val="0D0D0D" w:themeColor="text1" w:themeTint="F2"/>
        </w:rPr>
        <w:lastRenderedPageBreak/>
        <w:t>Time = x</w:t>
      </w:r>
      <w:r w:rsidRPr="008A088B">
        <w:rPr>
          <w:color w:val="0D0D0D" w:themeColor="text1" w:themeTint="F2"/>
        </w:rPr>
        <w:br/>
        <w:t>Distance = 60x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>Total distance = 195kph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>70x + 60x = 195</w:t>
      </w:r>
      <w:r w:rsidRPr="008A088B">
        <w:rPr>
          <w:color w:val="0D0D0D" w:themeColor="text1" w:themeTint="F2"/>
        </w:rPr>
        <w:br/>
        <w:t>130x = 195</w:t>
      </w:r>
      <w:r w:rsidRPr="008A088B">
        <w:rPr>
          <w:color w:val="0D0D0D" w:themeColor="text1" w:themeTint="F2"/>
        </w:rPr>
        <w:br/>
        <w:t>x = 195/130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>x = 1.5hrs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 xml:space="preserve">3.) A red car left </w:t>
      </w:r>
      <w:proofErr w:type="spellStart"/>
      <w:r w:rsidRPr="008A088B">
        <w:rPr>
          <w:color w:val="0D0D0D" w:themeColor="text1" w:themeTint="F2"/>
        </w:rPr>
        <w:t>Vigan</w:t>
      </w:r>
      <w:proofErr w:type="spellEnd"/>
      <w:r w:rsidRPr="008A088B">
        <w:rPr>
          <w:color w:val="0D0D0D" w:themeColor="text1" w:themeTint="F2"/>
        </w:rPr>
        <w:t xml:space="preserve"> at 9:00 AM and traveled to Manila at an average speed of 45 </w:t>
      </w:r>
      <w:proofErr w:type="spellStart"/>
      <w:r w:rsidRPr="008A088B">
        <w:rPr>
          <w:color w:val="0D0D0D" w:themeColor="text1" w:themeTint="F2"/>
        </w:rPr>
        <w:t>kph</w:t>
      </w:r>
      <w:proofErr w:type="spellEnd"/>
      <w:r w:rsidRPr="008A088B">
        <w:rPr>
          <w:color w:val="0D0D0D" w:themeColor="text1" w:themeTint="F2"/>
        </w:rPr>
        <w:t xml:space="preserve">. After one hour, a white car left the same place for Manila using the same route at an average speed of 60 </w:t>
      </w:r>
      <w:proofErr w:type="spellStart"/>
      <w:r w:rsidRPr="008A088B">
        <w:rPr>
          <w:color w:val="0D0D0D" w:themeColor="text1" w:themeTint="F2"/>
        </w:rPr>
        <w:t>kph</w:t>
      </w:r>
      <w:proofErr w:type="spellEnd"/>
      <w:r w:rsidRPr="008A088B">
        <w:rPr>
          <w:color w:val="0D0D0D" w:themeColor="text1" w:themeTint="F2"/>
        </w:rPr>
        <w:t>. At what time will the white car overtake the red car?</w:t>
      </w:r>
    </w:p>
    <w:p w:rsidR="008A088B" w:rsidRPr="008A088B" w:rsidRDefault="008A088B" w:rsidP="008A088B">
      <w:pPr>
        <w:pStyle w:val="NormalWeb"/>
        <w:rPr>
          <w:color w:val="0D0D0D" w:themeColor="text1" w:themeTint="F2"/>
        </w:rPr>
      </w:pPr>
      <w:r w:rsidRPr="008A088B">
        <w:rPr>
          <w:color w:val="0D0D0D" w:themeColor="text1" w:themeTint="F2"/>
        </w:rPr>
        <w:t>RED CAR</w:t>
      </w:r>
      <w:r w:rsidRPr="008A088B">
        <w:rPr>
          <w:color w:val="0D0D0D" w:themeColor="text1" w:themeTint="F2"/>
        </w:rPr>
        <w:br/>
        <w:t>Rate = 45kph</w:t>
      </w:r>
      <w:r w:rsidRPr="008A088B">
        <w:rPr>
          <w:color w:val="0D0D0D" w:themeColor="text1" w:themeTint="F2"/>
        </w:rPr>
        <w:br/>
        <w:t>Time = x+1</w:t>
      </w:r>
      <w:r w:rsidRPr="008A088B">
        <w:rPr>
          <w:color w:val="0D0D0D" w:themeColor="text1" w:themeTint="F2"/>
        </w:rPr>
        <w:br/>
        <w:t>Distance = 45(x+1)</w:t>
      </w:r>
    </w:p>
    <w:p w:rsidR="008A088B" w:rsidRPr="008A088B" w:rsidRDefault="008A088B" w:rsidP="008A088B">
      <w:pPr>
        <w:pStyle w:val="NormalWeb"/>
        <w:rPr>
          <w:ins w:id="0" w:author="Unknown"/>
          <w:color w:val="0D0D0D" w:themeColor="text1" w:themeTint="F2"/>
        </w:rPr>
      </w:pPr>
      <w:ins w:id="1" w:author="Unknown">
        <w:r w:rsidRPr="008A088B">
          <w:rPr>
            <w:color w:val="0D0D0D" w:themeColor="text1" w:themeTint="F2"/>
          </w:rPr>
          <w:t>WHITE CAR</w:t>
        </w:r>
        <w:r w:rsidRPr="008A088B">
          <w:rPr>
            <w:color w:val="0D0D0D" w:themeColor="text1" w:themeTint="F2"/>
          </w:rPr>
          <w:br/>
          <w:t>Rage = 60kph</w:t>
        </w:r>
        <w:r w:rsidRPr="008A088B">
          <w:rPr>
            <w:color w:val="0D0D0D" w:themeColor="text1" w:themeTint="F2"/>
          </w:rPr>
          <w:br/>
          <w:t>Time = x</w:t>
        </w:r>
        <w:r w:rsidRPr="008A088B">
          <w:rPr>
            <w:color w:val="0D0D0D" w:themeColor="text1" w:themeTint="F2"/>
          </w:rPr>
          <w:br/>
          <w:t>Distance = 60x</w:t>
        </w:r>
      </w:ins>
    </w:p>
    <w:p w:rsidR="008A088B" w:rsidRPr="008A088B" w:rsidRDefault="008A088B" w:rsidP="008A088B">
      <w:pPr>
        <w:pStyle w:val="NormalWeb"/>
        <w:rPr>
          <w:ins w:id="2" w:author="Unknown"/>
          <w:color w:val="0D0D0D" w:themeColor="text1" w:themeTint="F2"/>
        </w:rPr>
      </w:pPr>
      <w:ins w:id="3" w:author="Unknown">
        <w:r w:rsidRPr="008A088B">
          <w:rPr>
            <w:color w:val="0D0D0D" w:themeColor="text1" w:themeTint="F2"/>
          </w:rPr>
          <w:t>60x = 45(x+1)</w:t>
        </w:r>
        <w:r w:rsidRPr="008A088B">
          <w:rPr>
            <w:color w:val="0D0D0D" w:themeColor="text1" w:themeTint="F2"/>
          </w:rPr>
          <w:br/>
          <w:t>60x = 45x+45</w:t>
        </w:r>
        <w:r w:rsidRPr="008A088B">
          <w:rPr>
            <w:color w:val="0D0D0D" w:themeColor="text1" w:themeTint="F2"/>
          </w:rPr>
          <w:br/>
          <w:t>60x – 45x = 45</w:t>
        </w:r>
        <w:r w:rsidRPr="008A088B">
          <w:rPr>
            <w:color w:val="0D0D0D" w:themeColor="text1" w:themeTint="F2"/>
          </w:rPr>
          <w:br/>
          <w:t>15x = 45</w:t>
        </w:r>
        <w:r w:rsidRPr="008A088B">
          <w:rPr>
            <w:color w:val="0D0D0D" w:themeColor="text1" w:themeTint="F2"/>
          </w:rPr>
          <w:br/>
          <w:t>x = 45/15</w:t>
        </w:r>
        <w:r w:rsidRPr="008A088B">
          <w:rPr>
            <w:color w:val="0D0D0D" w:themeColor="text1" w:themeTint="F2"/>
          </w:rPr>
          <w:br/>
          <w:t>x = 3hours</w:t>
        </w:r>
      </w:ins>
    </w:p>
    <w:p w:rsidR="008A088B" w:rsidRPr="008A088B" w:rsidRDefault="008A088B" w:rsidP="008A088B">
      <w:pPr>
        <w:pStyle w:val="NormalWeb"/>
        <w:rPr>
          <w:ins w:id="4" w:author="Unknown"/>
          <w:color w:val="0D0D0D" w:themeColor="text1" w:themeTint="F2"/>
        </w:rPr>
      </w:pPr>
      <w:ins w:id="5" w:author="Unknown">
        <w:r w:rsidRPr="008A088B">
          <w:rPr>
            <w:color w:val="0D0D0D" w:themeColor="text1" w:themeTint="F2"/>
          </w:rPr>
          <w:t>3 hours after 10:00am is 1:00 p.m.</w:t>
        </w:r>
      </w:ins>
    </w:p>
    <w:p w:rsidR="008A088B" w:rsidRPr="008A088B" w:rsidRDefault="008A088B" w:rsidP="008A088B">
      <w:pPr>
        <w:pStyle w:val="NormalWeb"/>
        <w:rPr>
          <w:ins w:id="6" w:author="Unknown"/>
          <w:color w:val="0D0D0D" w:themeColor="text1" w:themeTint="F2"/>
        </w:rPr>
      </w:pPr>
      <w:ins w:id="7" w:author="Unknown">
        <w:r w:rsidRPr="008A088B">
          <w:rPr>
            <w:color w:val="0D0D0D" w:themeColor="text1" w:themeTint="F2"/>
          </w:rPr>
          <w:t>Note: We add 3 hours to 10:00 am because the second car left at 10:00 am.</w:t>
        </w:r>
      </w:ins>
    </w:p>
    <w:p w:rsidR="008A088B" w:rsidRPr="008A088B" w:rsidRDefault="008A088B" w:rsidP="008A088B">
      <w:pPr>
        <w:pStyle w:val="NormalWeb"/>
        <w:rPr>
          <w:ins w:id="8" w:author="Unknown"/>
          <w:color w:val="0D0D0D" w:themeColor="text1" w:themeTint="F2"/>
        </w:rPr>
      </w:pPr>
      <w:ins w:id="9" w:author="Unknown">
        <w:r w:rsidRPr="008A088B">
          <w:rPr>
            <w:color w:val="0D0D0D" w:themeColor="text1" w:themeTint="F2"/>
          </w:rPr>
          <w:t>Answer: 1:00pm noon</w:t>
        </w:r>
      </w:ins>
    </w:p>
    <w:p w:rsidR="008A088B" w:rsidRPr="008A088B" w:rsidRDefault="008A088B" w:rsidP="008A088B">
      <w:pPr>
        <w:pStyle w:val="NormalWeb"/>
        <w:rPr>
          <w:ins w:id="10" w:author="Unknown"/>
          <w:color w:val="0D0D0D" w:themeColor="text1" w:themeTint="F2"/>
        </w:rPr>
      </w:pPr>
      <w:ins w:id="11" w:author="Unknown">
        <w:r w:rsidRPr="008A088B">
          <w:rPr>
            <w:color w:val="0D0D0D" w:themeColor="text1" w:themeTint="F2"/>
          </w:rPr>
          <w:t xml:space="preserve">4.) Two cars started from the same point, at 12nn, traveling to opposite directions at 50 and 60 </w:t>
        </w:r>
        <w:proofErr w:type="spellStart"/>
        <w:r w:rsidRPr="008A088B">
          <w:rPr>
            <w:color w:val="0D0D0D" w:themeColor="text1" w:themeTint="F2"/>
          </w:rPr>
          <w:t>kph</w:t>
        </w:r>
        <w:proofErr w:type="spellEnd"/>
        <w:r w:rsidRPr="008A088B">
          <w:rPr>
            <w:color w:val="0D0D0D" w:themeColor="text1" w:themeTint="F2"/>
          </w:rPr>
          <w:t>, respectively. What is the distance between them at exactly 3:30 PM?</w:t>
        </w:r>
      </w:ins>
    </w:p>
    <w:p w:rsidR="008A088B" w:rsidRPr="008A088B" w:rsidRDefault="008A088B" w:rsidP="008A088B">
      <w:pPr>
        <w:pStyle w:val="NormalWeb"/>
        <w:rPr>
          <w:ins w:id="12" w:author="Unknown"/>
          <w:color w:val="0D0D0D" w:themeColor="text1" w:themeTint="F2"/>
        </w:rPr>
      </w:pPr>
      <w:ins w:id="13" w:author="Unknown">
        <w:r w:rsidRPr="008A088B">
          <w:rPr>
            <w:color w:val="0D0D0D" w:themeColor="text1" w:themeTint="F2"/>
          </w:rPr>
          <w:t>CAR 1</w:t>
        </w:r>
        <w:r w:rsidRPr="008A088B">
          <w:rPr>
            <w:color w:val="0D0D0D" w:themeColor="text1" w:themeTint="F2"/>
          </w:rPr>
          <w:br/>
          <w:t>Rate = 50kph</w:t>
        </w:r>
        <w:r w:rsidRPr="008A088B">
          <w:rPr>
            <w:color w:val="0D0D0D" w:themeColor="text1" w:themeTint="F2"/>
          </w:rPr>
          <w:br/>
          <w:t>Time = 3.5 hrs</w:t>
        </w:r>
        <w:r w:rsidRPr="008A088B">
          <w:rPr>
            <w:color w:val="0D0D0D" w:themeColor="text1" w:themeTint="F2"/>
          </w:rPr>
          <w:br/>
          <w:t xml:space="preserve">Distance = (50 </w:t>
        </w:r>
        <w:proofErr w:type="spellStart"/>
        <w:r w:rsidRPr="008A088B">
          <w:rPr>
            <w:color w:val="0D0D0D" w:themeColor="text1" w:themeTint="F2"/>
          </w:rPr>
          <w:t>kph</w:t>
        </w:r>
        <w:proofErr w:type="spellEnd"/>
        <w:proofErr w:type="gramStart"/>
        <w:r w:rsidRPr="008A088B">
          <w:rPr>
            <w:color w:val="0D0D0D" w:themeColor="text1" w:themeTint="F2"/>
          </w:rPr>
          <w:t>)(</w:t>
        </w:r>
        <w:proofErr w:type="gramEnd"/>
        <w:r w:rsidRPr="008A088B">
          <w:rPr>
            <w:color w:val="0D0D0D" w:themeColor="text1" w:themeTint="F2"/>
          </w:rPr>
          <w:t>3.5 hrs) = 175</w:t>
        </w:r>
      </w:ins>
    </w:p>
    <w:p w:rsidR="008A088B" w:rsidRPr="008A088B" w:rsidRDefault="008A088B" w:rsidP="008A088B">
      <w:pPr>
        <w:pStyle w:val="NormalWeb"/>
        <w:rPr>
          <w:ins w:id="14" w:author="Unknown"/>
          <w:color w:val="0D0D0D" w:themeColor="text1" w:themeTint="F2"/>
        </w:rPr>
      </w:pPr>
      <w:ins w:id="15" w:author="Unknown">
        <w:r w:rsidRPr="008A088B">
          <w:rPr>
            <w:color w:val="0D0D0D" w:themeColor="text1" w:themeTint="F2"/>
          </w:rPr>
          <w:lastRenderedPageBreak/>
          <w:t>CAR 2</w:t>
        </w:r>
        <w:r w:rsidRPr="008A088B">
          <w:rPr>
            <w:color w:val="0D0D0D" w:themeColor="text1" w:themeTint="F2"/>
          </w:rPr>
          <w:br/>
          <w:t>Rate = 60kph</w:t>
        </w:r>
        <w:r w:rsidRPr="008A088B">
          <w:rPr>
            <w:color w:val="0D0D0D" w:themeColor="text1" w:themeTint="F2"/>
          </w:rPr>
          <w:br/>
          <w:t>Time = 3.5 hrs</w:t>
        </w:r>
        <w:r w:rsidRPr="008A088B">
          <w:rPr>
            <w:color w:val="0D0D0D" w:themeColor="text1" w:themeTint="F2"/>
          </w:rPr>
          <w:br/>
          <w:t xml:space="preserve">Distance = (60 </w:t>
        </w:r>
        <w:proofErr w:type="spellStart"/>
        <w:r w:rsidRPr="008A088B">
          <w:rPr>
            <w:color w:val="0D0D0D" w:themeColor="text1" w:themeTint="F2"/>
          </w:rPr>
          <w:t>kph</w:t>
        </w:r>
        <w:proofErr w:type="spellEnd"/>
        <w:proofErr w:type="gramStart"/>
        <w:r w:rsidRPr="008A088B">
          <w:rPr>
            <w:color w:val="0D0D0D" w:themeColor="text1" w:themeTint="F2"/>
          </w:rPr>
          <w:t>)(</w:t>
        </w:r>
        <w:proofErr w:type="gramEnd"/>
        <w:r w:rsidRPr="008A088B">
          <w:rPr>
            <w:color w:val="0D0D0D" w:themeColor="text1" w:themeTint="F2"/>
          </w:rPr>
          <w:t xml:space="preserve"> 3.5 hrs) = 210</w:t>
        </w:r>
      </w:ins>
    </w:p>
    <w:p w:rsidR="008A088B" w:rsidRPr="008A088B" w:rsidRDefault="008A088B" w:rsidP="008A088B">
      <w:pPr>
        <w:pStyle w:val="NormalWeb"/>
        <w:rPr>
          <w:ins w:id="16" w:author="Unknown"/>
          <w:color w:val="0D0D0D" w:themeColor="text1" w:themeTint="F2"/>
        </w:rPr>
      </w:pPr>
      <w:ins w:id="17" w:author="Unknown">
        <w:r w:rsidRPr="008A088B">
          <w:rPr>
            <w:color w:val="0D0D0D" w:themeColor="text1" w:themeTint="F2"/>
          </w:rPr>
          <w:t>What is the distance between them at exactly 3:30 PM?</w:t>
        </w:r>
        <w:r w:rsidRPr="008A088B">
          <w:rPr>
            <w:color w:val="0D0D0D" w:themeColor="text1" w:themeTint="F2"/>
          </w:rPr>
          <w:br/>
          <w:t>175 km + 210 km = 385 km</w:t>
        </w:r>
      </w:ins>
    </w:p>
    <w:p w:rsidR="008A088B" w:rsidRPr="008A088B" w:rsidRDefault="008A088B" w:rsidP="008A088B">
      <w:pPr>
        <w:pStyle w:val="NormalWeb"/>
        <w:rPr>
          <w:ins w:id="18" w:author="Unknown"/>
          <w:color w:val="0D0D0D" w:themeColor="text1" w:themeTint="F2"/>
        </w:rPr>
      </w:pPr>
      <w:ins w:id="19" w:author="Unknown">
        <w:r w:rsidRPr="008A088B">
          <w:rPr>
            <w:color w:val="0D0D0D" w:themeColor="text1" w:themeTint="F2"/>
          </w:rPr>
          <w:t xml:space="preserve">5.) Two cars from the same point traveling to opposite directions at 75 and 85 </w:t>
        </w:r>
        <w:proofErr w:type="spellStart"/>
        <w:r w:rsidRPr="008A088B">
          <w:rPr>
            <w:color w:val="0D0D0D" w:themeColor="text1" w:themeTint="F2"/>
          </w:rPr>
          <w:t>kph</w:t>
        </w:r>
        <w:proofErr w:type="spellEnd"/>
        <w:r w:rsidRPr="008A088B">
          <w:rPr>
            <w:color w:val="0D0D0D" w:themeColor="text1" w:themeTint="F2"/>
          </w:rPr>
          <w:t>, respectively. After how many hours will they be 240 kilometers apart?</w:t>
        </w:r>
      </w:ins>
    </w:p>
    <w:p w:rsidR="008A088B" w:rsidRPr="008A088B" w:rsidRDefault="008A088B" w:rsidP="008A088B">
      <w:pPr>
        <w:pStyle w:val="NormalWeb"/>
        <w:rPr>
          <w:ins w:id="20" w:author="Unknown"/>
          <w:color w:val="0D0D0D" w:themeColor="text1" w:themeTint="F2"/>
        </w:rPr>
      </w:pPr>
      <w:ins w:id="21" w:author="Unknown">
        <w:r w:rsidRPr="008A088B">
          <w:rPr>
            <w:color w:val="0D0D0D" w:themeColor="text1" w:themeTint="F2"/>
          </w:rPr>
          <w:t>75x + 85x = 240</w:t>
        </w:r>
        <w:r w:rsidRPr="008A088B">
          <w:rPr>
            <w:color w:val="0D0D0D" w:themeColor="text1" w:themeTint="F2"/>
          </w:rPr>
          <w:br/>
          <w:t>160x = 240</w:t>
        </w:r>
        <w:r w:rsidRPr="008A088B">
          <w:rPr>
            <w:color w:val="0D0D0D" w:themeColor="text1" w:themeTint="F2"/>
          </w:rPr>
          <w:br/>
          <w:t>240/160 = x</w:t>
        </w:r>
        <w:r w:rsidRPr="008A088B">
          <w:rPr>
            <w:color w:val="0D0D0D" w:themeColor="text1" w:themeTint="F2"/>
          </w:rPr>
          <w:br/>
          <w:t>x = 1.5 hours</w:t>
        </w:r>
      </w:ins>
    </w:p>
    <w:p w:rsidR="008A088B" w:rsidRPr="008A088B" w:rsidRDefault="008A088B" w:rsidP="008A088B">
      <w:pPr>
        <w:pStyle w:val="NormalWeb"/>
        <w:rPr>
          <w:ins w:id="22" w:author="Unknown"/>
          <w:color w:val="0D0D0D" w:themeColor="text1" w:themeTint="F2"/>
        </w:rPr>
      </w:pPr>
      <w:ins w:id="23" w:author="Unknown">
        <w:r w:rsidRPr="008A088B">
          <w:rPr>
            <w:color w:val="0D0D0D" w:themeColor="text1" w:themeTint="F2"/>
          </w:rPr>
          <w:t xml:space="preserve">6.) A blue car leaves City A for City B at exactly 8:00 AM traveling at average speed of 55 </w:t>
        </w:r>
        <w:proofErr w:type="spellStart"/>
        <w:r w:rsidRPr="008A088B">
          <w:rPr>
            <w:color w:val="0D0D0D" w:themeColor="text1" w:themeTint="F2"/>
          </w:rPr>
          <w:t>kph</w:t>
        </w:r>
        <w:proofErr w:type="spellEnd"/>
        <w:r w:rsidRPr="008A088B">
          <w:rPr>
            <w:color w:val="0D0D0D" w:themeColor="text1" w:themeTint="F2"/>
          </w:rPr>
          <w:t xml:space="preserve">. A gray car leaves City B for City A at the same time traveling at an average speed of 45 </w:t>
        </w:r>
        <w:proofErr w:type="spellStart"/>
        <w:r w:rsidRPr="008A088B">
          <w:rPr>
            <w:color w:val="0D0D0D" w:themeColor="text1" w:themeTint="F2"/>
          </w:rPr>
          <w:t>kph</w:t>
        </w:r>
        <w:proofErr w:type="spellEnd"/>
        <w:r w:rsidRPr="008A088B">
          <w:rPr>
            <w:color w:val="0D0D0D" w:themeColor="text1" w:themeTint="F2"/>
          </w:rPr>
          <w:t>. The distance between the two cities is 75 kilometers.</w:t>
        </w:r>
      </w:ins>
    </w:p>
    <w:p w:rsidR="008A088B" w:rsidRPr="008A088B" w:rsidRDefault="008A088B" w:rsidP="008A088B">
      <w:pPr>
        <w:pStyle w:val="NormalWeb"/>
        <w:rPr>
          <w:ins w:id="24" w:author="Unknown"/>
          <w:color w:val="0D0D0D" w:themeColor="text1" w:themeTint="F2"/>
        </w:rPr>
      </w:pPr>
      <w:ins w:id="25" w:author="Unknown">
        <w:r w:rsidRPr="008A088B">
          <w:rPr>
            <w:color w:val="0D0D0D" w:themeColor="text1" w:themeTint="F2"/>
          </w:rPr>
          <w:t>If the two cars use the same route, what time will they pass each other?</w:t>
        </w:r>
      </w:ins>
    </w:p>
    <w:p w:rsidR="008A088B" w:rsidRPr="008A088B" w:rsidRDefault="008A088B" w:rsidP="008A088B">
      <w:pPr>
        <w:pStyle w:val="NormalWeb"/>
        <w:rPr>
          <w:ins w:id="26" w:author="Unknown"/>
          <w:color w:val="0D0D0D" w:themeColor="text1" w:themeTint="F2"/>
        </w:rPr>
      </w:pPr>
      <w:proofErr w:type="gramStart"/>
      <w:ins w:id="27" w:author="Unknown">
        <w:r w:rsidRPr="008A088B">
          <w:rPr>
            <w:color w:val="0D0D0D" w:themeColor="text1" w:themeTint="F2"/>
          </w:rPr>
          <w:t>let</w:t>
        </w:r>
        <w:proofErr w:type="gramEnd"/>
        <w:r w:rsidRPr="008A088B">
          <w:rPr>
            <w:color w:val="0D0D0D" w:themeColor="text1" w:themeTint="F2"/>
          </w:rPr>
          <w:t xml:space="preserve"> x be the time</w:t>
        </w:r>
        <w:r w:rsidRPr="008A088B">
          <w:rPr>
            <w:color w:val="0D0D0D" w:themeColor="text1" w:themeTint="F2"/>
          </w:rPr>
          <w:br/>
          <w:t>d = r x t</w:t>
        </w:r>
      </w:ins>
    </w:p>
    <w:p w:rsidR="008A088B" w:rsidRPr="008A088B" w:rsidRDefault="008A088B" w:rsidP="008A088B">
      <w:pPr>
        <w:pStyle w:val="NormalWeb"/>
        <w:rPr>
          <w:ins w:id="28" w:author="Unknown"/>
          <w:color w:val="0D0D0D" w:themeColor="text1" w:themeTint="F2"/>
        </w:rPr>
      </w:pPr>
      <w:proofErr w:type="gramStart"/>
      <w:ins w:id="29" w:author="Unknown">
        <w:r w:rsidRPr="008A088B">
          <w:rPr>
            <w:color w:val="0D0D0D" w:themeColor="text1" w:themeTint="F2"/>
          </w:rPr>
          <w:t>sum</w:t>
        </w:r>
        <w:proofErr w:type="gramEnd"/>
        <w:r w:rsidRPr="008A088B">
          <w:rPr>
            <w:color w:val="0D0D0D" w:themeColor="text1" w:themeTint="F2"/>
          </w:rPr>
          <w:t xml:space="preserve"> of the distance traveled by 2 cars is equal to 75km</w:t>
        </w:r>
        <w:r w:rsidRPr="008A088B">
          <w:rPr>
            <w:color w:val="0D0D0D" w:themeColor="text1" w:themeTint="F2"/>
          </w:rPr>
          <w:br/>
          <w:t>so</w:t>
        </w:r>
      </w:ins>
    </w:p>
    <w:p w:rsidR="008A088B" w:rsidRPr="008A088B" w:rsidRDefault="008A088B" w:rsidP="008A088B">
      <w:pPr>
        <w:pStyle w:val="NormalWeb"/>
        <w:rPr>
          <w:ins w:id="30" w:author="Unknown"/>
          <w:color w:val="0D0D0D" w:themeColor="text1" w:themeTint="F2"/>
        </w:rPr>
      </w:pPr>
      <w:ins w:id="31" w:author="Unknown">
        <w:r w:rsidRPr="008A088B">
          <w:rPr>
            <w:color w:val="0D0D0D" w:themeColor="text1" w:themeTint="F2"/>
          </w:rPr>
          <w:t>55x + 45x = 75</w:t>
        </w:r>
        <w:r w:rsidRPr="008A088B">
          <w:rPr>
            <w:color w:val="0D0D0D" w:themeColor="text1" w:themeTint="F2"/>
          </w:rPr>
          <w:br/>
          <w:t>100x = 75</w:t>
        </w:r>
        <w:r w:rsidRPr="008A088B">
          <w:rPr>
            <w:color w:val="0D0D0D" w:themeColor="text1" w:themeTint="F2"/>
          </w:rPr>
          <w:br/>
          <w:t>x = 75/100 or 0.75 hours</w:t>
        </w:r>
        <w:r w:rsidRPr="008A088B">
          <w:rPr>
            <w:color w:val="0D0D0D" w:themeColor="text1" w:themeTint="F2"/>
          </w:rPr>
          <w:br/>
          <w:t xml:space="preserve">0.75 hours (45 </w:t>
        </w:r>
        <w:proofErr w:type="spellStart"/>
        <w:r w:rsidRPr="008A088B">
          <w:rPr>
            <w:color w:val="0D0D0D" w:themeColor="text1" w:themeTint="F2"/>
          </w:rPr>
          <w:t>mins</w:t>
        </w:r>
        <w:proofErr w:type="spellEnd"/>
        <w:r w:rsidRPr="008A088B">
          <w:rPr>
            <w:color w:val="0D0D0D" w:themeColor="text1" w:themeTint="F2"/>
          </w:rPr>
          <w:t>)</w:t>
        </w:r>
      </w:ins>
    </w:p>
    <w:p w:rsidR="008A088B" w:rsidRPr="008A088B" w:rsidRDefault="008A088B" w:rsidP="008A088B">
      <w:pPr>
        <w:pStyle w:val="NormalWeb"/>
        <w:rPr>
          <w:ins w:id="32" w:author="Unknown"/>
          <w:color w:val="0D0D0D" w:themeColor="text1" w:themeTint="F2"/>
        </w:rPr>
      </w:pPr>
      <w:ins w:id="33" w:author="Unknown">
        <w:r w:rsidRPr="008A088B">
          <w:rPr>
            <w:color w:val="0D0D0D" w:themeColor="text1" w:themeTint="F2"/>
          </w:rPr>
          <w:t xml:space="preserve">They will pass each other 45 </w:t>
        </w:r>
        <w:proofErr w:type="spellStart"/>
        <w:r w:rsidRPr="008A088B">
          <w:rPr>
            <w:color w:val="0D0D0D" w:themeColor="text1" w:themeTint="F2"/>
          </w:rPr>
          <w:t>mins</w:t>
        </w:r>
        <w:proofErr w:type="spellEnd"/>
        <w:r w:rsidRPr="008A088B">
          <w:rPr>
            <w:color w:val="0D0D0D" w:themeColor="text1" w:themeTint="F2"/>
          </w:rPr>
          <w:t xml:space="preserve"> after 8:00am so the answer is 8:45 am.</w:t>
        </w:r>
      </w:ins>
    </w:p>
    <w:p w:rsidR="008A088B" w:rsidRPr="008A088B" w:rsidRDefault="008A088B" w:rsidP="008A088B">
      <w:pPr>
        <w:pStyle w:val="NormalWeb"/>
        <w:rPr>
          <w:ins w:id="34" w:author="Unknown"/>
          <w:color w:val="0D0D0D" w:themeColor="text1" w:themeTint="F2"/>
        </w:rPr>
      </w:pPr>
      <w:ins w:id="35" w:author="Unknown">
        <w:r w:rsidRPr="008A088B">
          <w:rPr>
            <w:color w:val="0D0D0D" w:themeColor="text1" w:themeTint="F2"/>
          </w:rPr>
          <w:t>Answer: 8:45 am</w:t>
        </w:r>
      </w:ins>
    </w:p>
    <w:p w:rsidR="00BE1457" w:rsidRPr="008A088B" w:rsidRDefault="00BE1457">
      <w:pPr>
        <w:rPr>
          <w:color w:val="0D0D0D" w:themeColor="text1" w:themeTint="F2"/>
        </w:rPr>
      </w:pPr>
    </w:p>
    <w:sectPr w:rsidR="00BE1457" w:rsidRPr="008A088B" w:rsidSect="00BE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A088B"/>
    <w:rsid w:val="008A088B"/>
    <w:rsid w:val="00AB1431"/>
    <w:rsid w:val="00BE1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08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3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2017-09-02T05:17:00Z</dcterms:created>
  <dcterms:modified xsi:type="dcterms:W3CDTF">2017-09-02T05:17:00Z</dcterms:modified>
</cp:coreProperties>
</file>